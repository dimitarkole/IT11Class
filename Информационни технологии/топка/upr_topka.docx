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83" w:rsidRPr="00233883" w:rsidRDefault="00233883" w:rsidP="00233883">
      <w:pPr>
        <w:shd w:val="clear" w:color="auto" w:fill="F5F5F5"/>
        <w:spacing w:after="0" w:line="270" w:lineRule="atLeast"/>
        <w:jc w:val="left"/>
        <w:rPr>
          <w:rFonts w:ascii="Verdana" w:eastAsia="Times New Roman" w:hAnsi="Verdana" w:cs="Times New Roman"/>
          <w:color w:val="6D6D6D"/>
          <w:sz w:val="18"/>
          <w:szCs w:val="18"/>
          <w:shd w:val="clear" w:color="auto" w:fill="DFDFDF"/>
          <w:lang w:eastAsia="bg-BG"/>
        </w:rPr>
      </w:pPr>
      <w:r w:rsidRPr="00233883">
        <w:rPr>
          <w:rFonts w:ascii="Verdana" w:eastAsia="Times New Roman" w:hAnsi="Verdana" w:cs="Times New Roman"/>
          <w:color w:val="6D6D6D"/>
          <w:sz w:val="18"/>
          <w:szCs w:val="18"/>
          <w:shd w:val="clear" w:color="auto" w:fill="DFDFDF"/>
          <w:lang w:eastAsia="bg-BG"/>
        </w:rPr>
        <w:t>Етикети: </w:t>
      </w:r>
      <w:hyperlink r:id="rId4" w:history="1">
        <w:r w:rsidRPr="00233883">
          <w:rPr>
            <w:rFonts w:ascii="Verdana" w:eastAsia="Times New Roman" w:hAnsi="Verdana" w:cs="Times New Roman"/>
            <w:color w:val="74A300"/>
            <w:sz w:val="18"/>
            <w:szCs w:val="18"/>
            <w:u w:val="single"/>
            <w:bdr w:val="none" w:sz="0" w:space="0" w:color="auto" w:frame="1"/>
            <w:shd w:val="clear" w:color="auto" w:fill="DFDFDF"/>
            <w:lang w:eastAsia="bg-BG"/>
          </w:rPr>
          <w:t>Рисуване</w:t>
        </w:r>
      </w:hyperlink>
      <w:r w:rsidRPr="00233883">
        <w:rPr>
          <w:rFonts w:ascii="Verdana" w:eastAsia="Times New Roman" w:hAnsi="Verdana" w:cs="Times New Roman"/>
          <w:color w:val="6D6D6D"/>
          <w:sz w:val="18"/>
          <w:szCs w:val="18"/>
          <w:shd w:val="clear" w:color="auto" w:fill="DFDFDF"/>
          <w:lang w:eastAsia="bg-BG"/>
        </w:rPr>
        <w:t>, </w:t>
      </w:r>
      <w:hyperlink r:id="rId5" w:history="1">
        <w:r w:rsidRPr="00233883">
          <w:rPr>
            <w:rFonts w:ascii="Verdana" w:eastAsia="Times New Roman" w:hAnsi="Verdana" w:cs="Times New Roman"/>
            <w:color w:val="74A300"/>
            <w:sz w:val="18"/>
            <w:szCs w:val="18"/>
            <w:u w:val="single"/>
            <w:bdr w:val="none" w:sz="0" w:space="0" w:color="auto" w:frame="1"/>
            <w:shd w:val="clear" w:color="auto" w:fill="DFDFDF"/>
            <w:lang w:eastAsia="bg-BG"/>
          </w:rPr>
          <w:t>Топка</w:t>
        </w:r>
      </w:hyperlink>
      <w:r w:rsidRPr="00233883">
        <w:rPr>
          <w:rFonts w:ascii="Verdana" w:eastAsia="Times New Roman" w:hAnsi="Verdana" w:cs="Times New Roman"/>
          <w:color w:val="6D6D6D"/>
          <w:sz w:val="18"/>
          <w:szCs w:val="18"/>
          <w:shd w:val="clear" w:color="auto" w:fill="DFDFDF"/>
          <w:lang w:eastAsia="bg-BG"/>
        </w:rPr>
        <w:t>, </w:t>
      </w:r>
      <w:hyperlink r:id="rId6" w:history="1">
        <w:r w:rsidRPr="00233883">
          <w:rPr>
            <w:rFonts w:ascii="Verdana" w:eastAsia="Times New Roman" w:hAnsi="Verdana" w:cs="Times New Roman"/>
            <w:color w:val="74A300"/>
            <w:sz w:val="18"/>
            <w:szCs w:val="18"/>
            <w:u w:val="single"/>
            <w:bdr w:val="none" w:sz="0" w:space="0" w:color="auto" w:frame="1"/>
            <w:shd w:val="clear" w:color="auto" w:fill="DFDFDF"/>
            <w:lang w:eastAsia="bg-BG"/>
          </w:rPr>
          <w:t>Футболна</w:t>
        </w:r>
      </w:hyperlink>
    </w:p>
    <w:p w:rsidR="00233883" w:rsidRPr="00233883" w:rsidRDefault="00233883" w:rsidP="005E36F6">
      <w:pPr>
        <w:spacing w:after="0" w:line="270" w:lineRule="atLeast"/>
        <w:jc w:val="left"/>
        <w:rPr>
          <w:ins w:id="0" w:author="Unknown"/>
          <w:rFonts w:ascii="Verdana" w:eastAsia="Times New Roman" w:hAnsi="Verdana" w:cs="Times New Roman"/>
          <w:color w:val="626161"/>
          <w:sz w:val="18"/>
          <w:szCs w:val="18"/>
          <w:bdr w:val="none" w:sz="0" w:space="0" w:color="auto" w:frame="1"/>
          <w:shd w:val="clear" w:color="auto" w:fill="DFDFDF"/>
          <w:lang w:eastAsia="bg-BG"/>
        </w:rPr>
      </w:pPr>
      <w:ins w:id="1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 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1/ Създайте нов документ (File - New), </w:t>
        </w:r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770х770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pixels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, 72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dpi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, RGB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mode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, бял цвят.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2/ С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Elliptical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Marquee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(М) и </w:t>
        </w:r>
        <w:proofErr w:type="spellStart"/>
        <w:r w:rsidRPr="00233883">
          <w:rPr>
            <w:rFonts w:ascii="Verdana" w:eastAsia="Times New Roman" w:hAnsi="Verdana" w:cs="Times New Roman"/>
            <w:i/>
            <w:i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Shift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, начертайте кръг. 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Създайте нов слой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607485DA" wp14:editId="713FEC36">
            <wp:extent cx="171450" cy="133350"/>
            <wp:effectExtent l="0" t="0" r="0" b="0"/>
            <wp:docPr id="24" name="Picture 24" descr="http://itschool.bg/application/uploads/tutorials/gallery/maqpen4eva/Tools%20PS/smileys/new_lay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tschool.bg/application/uploads/tutorials/gallery/maqpen4eva/Tools%20PS/smileys/new_lay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и запълнете селекцията с цвят </w:t>
        </w:r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#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acacac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3C55C2A9" wp14:editId="4119AEBA">
            <wp:extent cx="238125" cy="200025"/>
            <wp:effectExtent l="0" t="0" r="9525" b="9525"/>
            <wp:docPr id="25" name="Picture 25" descr="http://itschool.bg/application/uploads/tutorials/gallery/maqpen4eva/Tools%20PS/smileys/paint_buck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tschool.bg/application/uploads/tutorials/gallery/maqpen4eva/Tools%20PS/smileys/paint_bucke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Не отменяйте селекцията!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1150ED8A" wp14:editId="68B5840C">
            <wp:extent cx="2324100" cy="2505075"/>
            <wp:effectExtent l="0" t="0" r="0" b="9525"/>
            <wp:docPr id="26" name="Picture 26" descr="http://itschool.bg/application/uploads/tutorials/gallery/maqpen4eva/1522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tschool.bg/application/uploads/tutorials/gallery/maqpen4eva/1522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3/ Вземете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Dodge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(О)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1697B40D" wp14:editId="54E31B95">
            <wp:extent cx="238125" cy="200025"/>
            <wp:effectExtent l="0" t="0" r="9525" b="9525"/>
            <wp:docPr id="27" name="Picture 27" descr="http://itschool.bg/application/uploads/tutorials/gallery/maqpen4eva/Tools%20PS/smileys/dod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tschool.bg/application/uploads/tutorials/gallery/maqpen4eva/Tools%20PS/smileys/dodg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и направете светли нюанси: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27A5FA33" wp14:editId="257C2C8D">
            <wp:extent cx="2209800" cy="2286000"/>
            <wp:effectExtent l="0" t="0" r="0" b="0"/>
            <wp:docPr id="28" name="Picture 28" descr="http://itschool.bg/application/uploads/tutorials/gallery/maqpen4eva/1522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tschool.bg/application/uploads/tutorials/gallery/maqpen4eva/1522/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6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4/ С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Burn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(О)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27C5F5A4" wp14:editId="706D54F0">
            <wp:extent cx="238125" cy="200025"/>
            <wp:effectExtent l="0" t="0" r="9525" b="9525"/>
            <wp:docPr id="29" name="Picture 29" descr="http://itschool.bg/application/uploads/tutorials/gallery/maqpen4eva/Tools%20PS/smileys/bur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tschool.bg/application/uploads/tutorials/gallery/maqpen4eva/Tools%20PS/smileys/bur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потъмнете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по краищата: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lastRenderedPageBreak/>
        <w:drawing>
          <wp:inline distT="0" distB="0" distL="0" distR="0" wp14:anchorId="2D607C84" wp14:editId="69959B35">
            <wp:extent cx="2400300" cy="2486025"/>
            <wp:effectExtent l="0" t="0" r="0" b="9525"/>
            <wp:docPr id="30" name="Picture 30" descr="http://itschool.bg/application/uploads/tutorials/gallery/maqpen4eva/1522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tschool.bg/application/uploads/tutorials/gallery/maqpen4eva/1522/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5/ С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Pen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(Р)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2B70367E" wp14:editId="0AE74B61">
            <wp:extent cx="238125" cy="200025"/>
            <wp:effectExtent l="0" t="0" r="9525" b="9525"/>
            <wp:docPr id="31" name="Picture 31" descr="http://itschool.bg/application/uploads/tutorials/gallery/maqpen4eva/Tools%20PS/smileys/p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tschool.bg/application/uploads/tutorials/gallery/maqpen4eva/Tools%20PS/smileys/pe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9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в режим </w:t>
        </w:r>
        <w:proofErr w:type="spellStart"/>
        <w:r w:rsidRPr="00233883">
          <w:rPr>
            <w:rFonts w:ascii="Verdana" w:eastAsia="Times New Roman" w:hAnsi="Verdana" w:cs="Times New Roman"/>
            <w:i/>
            <w:i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Paths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66438647" wp14:editId="47833AEB">
            <wp:extent cx="180975" cy="247650"/>
            <wp:effectExtent l="0" t="0" r="9525" b="0"/>
            <wp:docPr id="32" name="Picture 32" descr="http://itschool.bg/application/uploads/tutorials/gallery/maqpen4eva/Tools%20PS/smileys/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tschool.bg/application/uploads/tutorials/gallery/maqpen4eva/Tools%20PS/smileys/pat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, начертайте път с показаната форма.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С десен клик върху пътя, изберете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Make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Selection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(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Fetaher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Radius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: 0)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10781D25" wp14:editId="6B02CAC3">
            <wp:extent cx="2200275" cy="2286000"/>
            <wp:effectExtent l="0" t="0" r="9525" b="0"/>
            <wp:docPr id="33" name="Picture 33" descr="http://itschool.bg/application/uploads/tutorials/gallery/maqpen4eva/1522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tschool.bg/application/uploads/tutorials/gallery/maqpen4eva/1522/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6/ Създайте нов слой и запълнете селекцията с цвят </w:t>
        </w:r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#262626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: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65298F20" wp14:editId="0664BB3C">
            <wp:extent cx="1666875" cy="1714500"/>
            <wp:effectExtent l="0" t="0" r="9525" b="0"/>
            <wp:docPr id="34" name="Picture 34" descr="http://itschool.bg/application/uploads/tutorials/gallery/maqpen4eva/1522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tschool.bg/application/uploads/tutorials/gallery/maqpen4eva/1522/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7/ Добавете ефект от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Blending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Options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-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Bevel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and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Emboss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616FA2E5" wp14:editId="12C90A94">
            <wp:extent cx="171450" cy="133350"/>
            <wp:effectExtent l="0" t="0" r="0" b="0"/>
            <wp:docPr id="35" name="Picture 35" descr="http://itschool.bg/application/uploads/tutorials/gallery/maqpen4eva/Tools%20PS/smileys/blending_op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tschool.bg/application/uploads/tutorials/gallery/maqpen4eva/Tools%20PS/smileys/blending_options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3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lastRenderedPageBreak/>
        <w:drawing>
          <wp:inline distT="0" distB="0" distL="0" distR="0" wp14:anchorId="45A78C02" wp14:editId="47B30410">
            <wp:extent cx="2724150" cy="3648075"/>
            <wp:effectExtent l="0" t="0" r="0" b="9525"/>
            <wp:docPr id="36" name="Picture 36" descr="http://itschool.bg/application/uploads/tutorials/gallery/maqpen4eva/1522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tschool.bg/application/uploads/tutorials/gallery/maqpen4eva/1522/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4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39AFC3C3" wp14:editId="26F5E389">
            <wp:extent cx="2514600" cy="2647950"/>
            <wp:effectExtent l="0" t="0" r="0" b="0"/>
            <wp:docPr id="37" name="Picture 37" descr="http://itschool.bg/application/uploads/tutorials/gallery/maqpen4eva/1522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tschool.bg/application/uploads/tutorials/gallery/maqpen4eva/1522/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5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8/ По същия начин направете и останалите форми.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 xml:space="preserve">Копирайте ефекта слоя с първата форма (десен клик -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Copy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Layer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Style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)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 xml:space="preserve">Поставете го последователно и на останалите слоеве (десен клик -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Paste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Layer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Syle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)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lastRenderedPageBreak/>
        <w:drawing>
          <wp:anchor distT="0" distB="0" distL="114300" distR="114300" simplePos="0" relativeHeight="251658240" behindDoc="1" locked="0" layoutInCell="1" allowOverlap="1" wp14:anchorId="2325C461" wp14:editId="7AEB8EC2">
            <wp:simplePos x="0" y="0"/>
            <wp:positionH relativeFrom="column">
              <wp:posOffset>-4445</wp:posOffset>
            </wp:positionH>
            <wp:positionV relativeFrom="paragraph">
              <wp:posOffset>-918845</wp:posOffset>
            </wp:positionV>
            <wp:extent cx="2124075" cy="3028950"/>
            <wp:effectExtent l="0" t="0" r="9525" b="0"/>
            <wp:wrapTight wrapText="bothSides">
              <wp:wrapPolygon edited="0">
                <wp:start x="0" y="0"/>
                <wp:lineTo x="0" y="21464"/>
                <wp:lineTo x="21503" y="21464"/>
                <wp:lineTo x="21503" y="0"/>
                <wp:lineTo x="0" y="0"/>
              </wp:wrapPolygon>
            </wp:wrapTight>
            <wp:docPr id="41" name="Picture 41" descr="http://itschool.bg/application/uploads/tutorials/gallery/maqpen4eva/1522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tschool.bg/application/uploads/tutorials/gallery/maqpen4eva/1522/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446AD760" wp14:editId="51D55325">
            <wp:extent cx="2752725" cy="2381250"/>
            <wp:effectExtent l="0" t="0" r="9525" b="0"/>
            <wp:docPr id="38" name="Picture 38" descr="http://itschool.bg/application/uploads/tutorials/gallery/maqpen4eva/1522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tschool.bg/application/uploads/tutorials/gallery/maqpen4eva/1522/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6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9/ Създайте нов слой.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Вземете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Brush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</w:t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40B594D9" wp14:editId="111C1809">
            <wp:extent cx="238125" cy="200025"/>
            <wp:effectExtent l="0" t="0" r="9525" b="9525"/>
            <wp:docPr id="39" name="Picture 39" descr="http://itschool.bg/application/uploads/tutorials/gallery/maqpen4eva/Tools%20PS/smileys/bru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tschool.bg/application/uploads/tutorials/gallery/maqpen4eva/Tools%20PS/smileys/brush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7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, 3рх твърда четка. Установете преден цвят </w:t>
        </w:r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#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dddddd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.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11F9909E" wp14:editId="2E2DB8D1">
            <wp:extent cx="1333500" cy="361950"/>
            <wp:effectExtent l="0" t="0" r="0" b="0"/>
            <wp:docPr id="40" name="Picture 40" descr="http://itschool.bg/application/uploads/tutorials/gallery/maqpen4eva/1522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tschool.bg/application/uploads/tutorials/gallery/maqpen4eva/1522/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8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10/ Начертайте с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Pen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път, като показания.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С десен клик върху пътя, изберете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Stroke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Path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: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4C241706" wp14:editId="1F940DAF">
            <wp:extent cx="3429000" cy="923925"/>
            <wp:effectExtent l="0" t="0" r="0" b="9525"/>
            <wp:docPr id="42" name="Picture 42" descr="http://itschool.bg/application/uploads/tutorials/gallery/maqpen4eva/1522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tschool.bg/application/uploads/tutorials/gallery/maqpen4eva/1522/1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9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drawing>
          <wp:inline distT="0" distB="0" distL="0" distR="0" wp14:anchorId="0DDDB783" wp14:editId="0DD5D444">
            <wp:extent cx="1371600" cy="1352550"/>
            <wp:effectExtent l="0" t="0" r="0" b="0"/>
            <wp:docPr id="43" name="Picture 43" descr="http://itschool.bg/application/uploads/tutorials/gallery/maqpen4eva/1522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tschool.bg/application/uploads/tutorials/gallery/maqpen4eva/1522/1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11/ В тази последователност направете и останалите линии: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</w:ins>
      <w:r w:rsidRPr="00233883">
        <w:rPr>
          <w:rFonts w:ascii="Verdana" w:eastAsia="Times New Roman" w:hAnsi="Verdana" w:cs="Times New Roman"/>
          <w:noProof/>
          <w:color w:val="535353"/>
          <w:sz w:val="18"/>
          <w:szCs w:val="18"/>
          <w:shd w:val="clear" w:color="auto" w:fill="DFDFDF"/>
          <w:lang w:eastAsia="bg-BG"/>
        </w:rPr>
        <w:lastRenderedPageBreak/>
        <w:drawing>
          <wp:inline distT="0" distB="0" distL="0" distR="0" wp14:anchorId="5F3CE69B" wp14:editId="3E67A119">
            <wp:extent cx="2314575" cy="2209800"/>
            <wp:effectExtent l="0" t="0" r="9525" b="0"/>
            <wp:docPr id="44" name="Picture 44" descr="http://itschool.bg/application/uploads/tutorials/gallery/maqpen4eva/1522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tschool.bg/application/uploads/tutorials/gallery/maqpen4eva/1522/1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" w:author="Unknown"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  <w:t>12/ Изберете слоя с фона и с 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Burn</w:t>
        </w:r>
        <w:proofErr w:type="spellEnd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b/>
            <w:bCs/>
            <w:color w:val="535353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 направете сянка (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Burn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Tool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</w:t>
        </w:r>
        <w:proofErr w:type="spellStart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>нр</w:t>
        </w:r>
        <w:proofErr w:type="spellEnd"/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t xml:space="preserve"> действа върху чисто бял цвят, затова запълнете примерно с #f5f5f5).</w:t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r w:rsidRPr="00233883">
          <w:rPr>
            <w:rFonts w:ascii="Verdana" w:eastAsia="Times New Roman" w:hAnsi="Verdana" w:cs="Times New Roman"/>
            <w:color w:val="535353"/>
            <w:sz w:val="18"/>
            <w:szCs w:val="18"/>
            <w:shd w:val="clear" w:color="auto" w:fill="DFDFDF"/>
            <w:lang w:eastAsia="bg-BG"/>
          </w:rPr>
          <w:br/>
        </w:r>
        <w:bookmarkStart w:id="22" w:name="_GoBack"/>
        <w:bookmarkEnd w:id="22"/>
      </w:ins>
    </w:p>
    <w:p w:rsidR="00233883" w:rsidRPr="00233883" w:rsidRDefault="00233883" w:rsidP="00233883">
      <w:pPr>
        <w:spacing w:after="0" w:line="270" w:lineRule="atLeast"/>
        <w:jc w:val="left"/>
        <w:rPr>
          <w:ins w:id="23" w:author="Unknown"/>
          <w:rFonts w:ascii="Verdana" w:eastAsia="Times New Roman" w:hAnsi="Verdana" w:cs="Times New Roman"/>
          <w:color w:val="535353"/>
          <w:sz w:val="18"/>
          <w:szCs w:val="18"/>
          <w:shd w:val="clear" w:color="auto" w:fill="DFDFDF"/>
          <w:lang w:eastAsia="bg-BG"/>
        </w:rPr>
      </w:pPr>
      <w:ins w:id="24" w:author="Unknown">
        <w:r w:rsidRPr="00233883">
          <w:rPr>
            <w:rFonts w:ascii="Verdana" w:eastAsia="Times New Roman" w:hAnsi="Verdana" w:cs="Times New Roman"/>
            <w:noProof/>
            <w:color w:val="000000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drawing>
            <wp:anchor distT="0" distB="0" distL="114300" distR="114300" simplePos="0" relativeHeight="251659264" behindDoc="1" locked="0" layoutInCell="1" allowOverlap="1" wp14:anchorId="3B4F1F87" wp14:editId="657956AE">
              <wp:simplePos x="0" y="0"/>
              <wp:positionH relativeFrom="column">
                <wp:posOffset>-4445</wp:posOffset>
              </wp:positionH>
              <wp:positionV relativeFrom="paragraph">
                <wp:posOffset>-4445</wp:posOffset>
              </wp:positionV>
              <wp:extent cx="2733675" cy="2933700"/>
              <wp:effectExtent l="0" t="0" r="9525" b="0"/>
              <wp:wrapTight wrapText="bothSides">
                <wp:wrapPolygon edited="0">
                  <wp:start x="0" y="0"/>
                  <wp:lineTo x="0" y="21460"/>
                  <wp:lineTo x="21525" y="21460"/>
                  <wp:lineTo x="21525" y="0"/>
                  <wp:lineTo x="0" y="0"/>
                </wp:wrapPolygon>
              </wp:wrapTight>
              <wp:docPr id="46" name="Picture 46" descr="http://itschool.bg/application/uploads/tutorials/gallery/maqpen4eva/1522/my.jpg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http://itschool.bg/application/uploads/tutorials/gallery/maqpen4eva/1522/my.jpg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33675" cy="293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:rsidR="00233883" w:rsidRDefault="00233883">
      <w:pPr>
        <w:rPr>
          <w:rFonts w:ascii="Verdana" w:eastAsia="Times New Roman" w:hAnsi="Verdana" w:cs="Times New Roman"/>
          <w:noProof/>
          <w:color w:val="13437B"/>
          <w:sz w:val="18"/>
          <w:szCs w:val="18"/>
          <w:bdr w:val="none" w:sz="0" w:space="0" w:color="auto" w:frame="1"/>
          <w:shd w:val="clear" w:color="auto" w:fill="DFDFDF"/>
          <w:lang w:val="en-US" w:eastAsia="bg-BG"/>
        </w:rPr>
      </w:pPr>
    </w:p>
    <w:p w:rsidR="00233883" w:rsidRDefault="00233883">
      <w:pPr>
        <w:rPr>
          <w:rFonts w:ascii="Verdana" w:eastAsia="Times New Roman" w:hAnsi="Verdana" w:cs="Times New Roman"/>
          <w:noProof/>
          <w:color w:val="13437B"/>
          <w:sz w:val="18"/>
          <w:szCs w:val="18"/>
          <w:bdr w:val="none" w:sz="0" w:space="0" w:color="auto" w:frame="1"/>
          <w:shd w:val="clear" w:color="auto" w:fill="DFDFDF"/>
          <w:lang w:val="en-US" w:eastAsia="bg-BG"/>
        </w:rPr>
      </w:pPr>
    </w:p>
    <w:p w:rsidR="00233883" w:rsidRDefault="00233883">
      <w:pPr>
        <w:rPr>
          <w:rFonts w:ascii="Verdana" w:eastAsia="Times New Roman" w:hAnsi="Verdana" w:cs="Times New Roman"/>
          <w:noProof/>
          <w:color w:val="13437B"/>
          <w:sz w:val="18"/>
          <w:szCs w:val="18"/>
          <w:bdr w:val="none" w:sz="0" w:space="0" w:color="auto" w:frame="1"/>
          <w:shd w:val="clear" w:color="auto" w:fill="DFDFDF"/>
          <w:lang w:val="en-US" w:eastAsia="bg-BG"/>
        </w:rPr>
      </w:pPr>
    </w:p>
    <w:p w:rsidR="00233883" w:rsidRDefault="00233883">
      <w:pPr>
        <w:rPr>
          <w:lang w:val="en-US"/>
        </w:rPr>
      </w:pPr>
    </w:p>
    <w:p w:rsidR="00237034" w:rsidRDefault="00233883">
      <w:ins w:id="25" w:author="Unknown">
        <w:r w:rsidRPr="00233883">
          <w:rPr>
            <w:rFonts w:ascii="Verdana" w:eastAsia="Times New Roman" w:hAnsi="Verdana" w:cs="Times New Roman"/>
            <w:noProof/>
            <w:color w:val="13437B"/>
            <w:sz w:val="18"/>
            <w:szCs w:val="18"/>
            <w:bdr w:val="none" w:sz="0" w:space="0" w:color="auto" w:frame="1"/>
            <w:shd w:val="clear" w:color="auto" w:fill="DFDFDF"/>
            <w:lang w:eastAsia="bg-BG"/>
          </w:rPr>
          <w:drawing>
            <wp:anchor distT="0" distB="0" distL="114300" distR="114300" simplePos="0" relativeHeight="251660288" behindDoc="1" locked="0" layoutInCell="1" allowOverlap="1" wp14:anchorId="3B56CB76" wp14:editId="0BC83461">
              <wp:simplePos x="0" y="0"/>
              <wp:positionH relativeFrom="column">
                <wp:posOffset>95250</wp:posOffset>
              </wp:positionH>
              <wp:positionV relativeFrom="paragraph">
                <wp:posOffset>195580</wp:posOffset>
              </wp:positionV>
              <wp:extent cx="2590800" cy="2724150"/>
              <wp:effectExtent l="0" t="0" r="0" b="0"/>
              <wp:wrapTight wrapText="bothSides">
                <wp:wrapPolygon edited="0">
                  <wp:start x="0" y="0"/>
                  <wp:lineTo x="0" y="21449"/>
                  <wp:lineTo x="21441" y="21449"/>
                  <wp:lineTo x="21441" y="0"/>
                  <wp:lineTo x="0" y="0"/>
                </wp:wrapPolygon>
              </wp:wrapTight>
              <wp:docPr id="45" name="Picture 45" descr="http://itschool.bg/application/uploads/tutorials/gallery/maqpen4eva/1522/14.jpg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8" descr="http://itschool.bg/application/uploads/tutorials/gallery/maqpen4eva/1522/14.jpg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90800" cy="272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sectPr w:rsidR="00237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83"/>
    <w:rsid w:val="00233883"/>
    <w:rsid w:val="00237034"/>
    <w:rsid w:val="00392EE6"/>
    <w:rsid w:val="005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943AF2-CA0C-4D2D-B01C-63545FC4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233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93">
              <w:marLeft w:val="0"/>
              <w:marRight w:val="0"/>
              <w:marTop w:val="0"/>
              <w:marBottom w:val="0"/>
              <w:divBdr>
                <w:top w:val="single" w:sz="6" w:space="2" w:color="D6D6D6"/>
                <w:left w:val="single" w:sz="6" w:space="4" w:color="D6D6D6"/>
                <w:bottom w:val="none" w:sz="0" w:space="0" w:color="auto"/>
                <w:right w:val="single" w:sz="6" w:space="4" w:color="D6D6D6"/>
              </w:divBdr>
            </w:div>
            <w:div w:id="681052644">
              <w:marLeft w:val="0"/>
              <w:marRight w:val="0"/>
              <w:marTop w:val="0"/>
              <w:marBottom w:val="0"/>
              <w:divBdr>
                <w:top w:val="single" w:sz="6" w:space="2" w:color="D6D6D6"/>
                <w:left w:val="single" w:sz="6" w:space="4" w:color="D6D6D6"/>
                <w:bottom w:val="none" w:sz="0" w:space="0" w:color="auto"/>
                <w:right w:val="single" w:sz="6" w:space="4" w:color="D6D6D6"/>
              </w:divBdr>
            </w:div>
          </w:divsChild>
        </w:div>
      </w:divsChild>
    </w:div>
    <w:div w:id="130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150">
              <w:marLeft w:val="0"/>
              <w:marRight w:val="0"/>
              <w:marTop w:val="0"/>
              <w:marBottom w:val="0"/>
              <w:divBdr>
                <w:top w:val="single" w:sz="6" w:space="2" w:color="D6D6D6"/>
                <w:left w:val="single" w:sz="6" w:space="4" w:color="D6D6D6"/>
                <w:bottom w:val="none" w:sz="0" w:space="0" w:color="auto"/>
                <w:right w:val="single" w:sz="6" w:space="4" w:color="D6D6D6"/>
              </w:divBdr>
            </w:div>
            <w:div w:id="1617828656">
              <w:marLeft w:val="0"/>
              <w:marRight w:val="0"/>
              <w:marTop w:val="0"/>
              <w:marBottom w:val="0"/>
              <w:divBdr>
                <w:top w:val="single" w:sz="6" w:space="2" w:color="D6D6D6"/>
                <w:left w:val="single" w:sz="6" w:space="4" w:color="D6D6D6"/>
                <w:bottom w:val="none" w:sz="0" w:space="0" w:color="auto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hyperlink" Target="http://itschool.bg/tutorials/tag/%D0%A4%D1%83%D1%82%D0%B1%D0%BE%D0%BB%D0%BD%D0%B0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hyperlink" Target="http://itschool.bg/tutorials/tag/%D0%A2%D0%BE%D0%BF%D0%BA%D0%B0/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gif"/><Relationship Id="rId28" Type="http://schemas.openxmlformats.org/officeDocument/2006/relationships/hyperlink" Target="http://itschool.bg/application/uploads/tutorials/gallery/maqpen4eva/1522/my.jpg" TargetMode="External"/><Relationship Id="rId10" Type="http://schemas.openxmlformats.org/officeDocument/2006/relationships/image" Target="media/image4.gif"/><Relationship Id="rId19" Type="http://schemas.openxmlformats.org/officeDocument/2006/relationships/image" Target="media/image13.jpeg"/><Relationship Id="rId31" Type="http://schemas.openxmlformats.org/officeDocument/2006/relationships/image" Target="media/image23.jpeg"/><Relationship Id="rId4" Type="http://schemas.openxmlformats.org/officeDocument/2006/relationships/hyperlink" Target="http://itschool.bg/tutorials/tag/%D0%A0%D0%B8%D1%81%D1%83%D0%B2%D0%B0%D0%BD%D0%B5/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gif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yperlink" Target="http://itschool.bg/application/uploads/tutorials/gallery/maqpen4eva/1522/1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cp:lastPrinted>2011-09-30T06:50:00Z</cp:lastPrinted>
  <dcterms:created xsi:type="dcterms:W3CDTF">2019-10-01T09:19:00Z</dcterms:created>
  <dcterms:modified xsi:type="dcterms:W3CDTF">2019-10-01T09:20:00Z</dcterms:modified>
</cp:coreProperties>
</file>